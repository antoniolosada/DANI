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AEF" w:rsidRPr="003B3AEF" w:rsidRDefault="003B3AEF" w:rsidP="003B3AE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3B3A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br/>
      </w:r>
      <w:r w:rsidRPr="003B3A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br/>
        <w:t>Desarrollo de aplicaciones profesionales</w:t>
      </w:r>
      <w:r w:rsidRPr="003B3A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br/>
        <w:t xml:space="preserve">para Windows con </w:t>
      </w:r>
      <w:proofErr w:type="spellStart"/>
      <w:r w:rsidRPr="003B3A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IronPython</w:t>
      </w:r>
      <w:proofErr w:type="spellEnd"/>
    </w:p>
    <w:p w:rsidR="003B3AEF" w:rsidRPr="003B3AEF" w:rsidRDefault="003B3AEF" w:rsidP="003B3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3B3AEF" w:rsidRPr="003B3AEF" w:rsidRDefault="003B3AEF" w:rsidP="003B3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B3AEF" w:rsidRPr="003B3AEF" w:rsidRDefault="003B3AEF" w:rsidP="003B3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3B3AEF" w:rsidRPr="003B3AEF" w:rsidRDefault="003B3AEF" w:rsidP="003B3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3B3AE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INTRODUCCIÓN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tgtFrame="_blank" w:history="1">
        <w:proofErr w:type="spellStart"/>
        <w:r w:rsidRPr="003B3AE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IronPython</w:t>
        </w:r>
        <w:proofErr w:type="spellEnd"/>
      </w:hyperlink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es una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implementación de Python2.7 escrita en C#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 Permite crear aplicaciones perfectamente integradas con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Microsoft .NET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utilizando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como lenguaje de programación.</w:t>
      </w:r>
    </w:p>
    <w:p w:rsidR="003B3AEF" w:rsidRPr="003B3AEF" w:rsidRDefault="003B3AEF" w:rsidP="003B3AE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NOTA: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6" w:tgtFrame="_blank" w:history="1">
        <w:r w:rsidRPr="003B3AE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IronPython3</w:t>
        </w:r>
      </w:hyperlink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se encuentra </w:t>
      </w:r>
      <w:proofErr w:type="spellStart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actualemente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fase alfa de desarrollo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Como programadores de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para el desarrollo de aplicaciones en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Windows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voy a destacar dos opciones:</w:t>
      </w:r>
    </w:p>
    <w:p w:rsidR="003B3AEF" w:rsidRPr="003B3AEF" w:rsidRDefault="003B3AEF" w:rsidP="003B3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con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fldChar w:fldCharType="begin"/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instrText xml:space="preserve"> HYPERLINK "https://tecnobillo.com/sections/python-en-windows/pythonnet/pythonnet.html" \t "_blank" </w:instrTex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fldChar w:fldCharType="separate"/>
      </w:r>
      <w:r w:rsidRPr="003B3AEF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eastAsia="es-ES"/>
        </w:rPr>
        <w:t>PythonNET</w:t>
      </w:r>
      <w:proofErr w:type="spellEnd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fldChar w:fldCharType="end"/>
      </w:r>
    </w:p>
    <w:p w:rsidR="003B3AEF" w:rsidRPr="003B3AEF" w:rsidRDefault="003B3AEF" w:rsidP="003B3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" w:tgtFrame="_blank" w:history="1">
        <w:proofErr w:type="spellStart"/>
        <w:r w:rsidRPr="003B3AE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IronPython</w:t>
        </w:r>
        <w:proofErr w:type="spellEnd"/>
      </w:hyperlink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Ambas son buenas opciones y, en general, </w:t>
      </w:r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 código fuente de una </w:t>
      </w:r>
      <w:r w:rsidRPr="003B3AE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aplicación </w:t>
      </w:r>
      <w:proofErr w:type="spellStart"/>
      <w:r w:rsidRPr="003B3AE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 es código válido para una </w:t>
      </w:r>
      <w:r w:rsidRPr="003B3AE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aplicación </w:t>
      </w:r>
      <w:proofErr w:type="spellStart"/>
      <w:r w:rsidRPr="003B3AE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pythonnet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Mientras que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pythonnet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es un </w:t>
      </w:r>
      <w:proofErr w:type="spellStart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móduo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integra el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runtime</w:t>
      </w:r>
      <w:proofErr w:type="spellEnd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de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con el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runtime</w:t>
      </w:r>
      <w:proofErr w:type="spellEnd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NET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es una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implementación de Python escrita en C#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es el lenguaje de programación insignia de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Microsoft .NET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está mejor integrado con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NET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que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pythonnet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 Podría decirse que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vive en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NET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mientras que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pythonnet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se comunica con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NET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Un ejemplo de esta mejor integración es que en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no tenemos que crear </w:t>
      </w:r>
      <w:hyperlink r:id="rId8" w:anchor=":~:text=Un%20delegado%20es%20un%20tipo,un%20tipo%20de%20valor%20devuelto.&amp;text=Cuando%20se%20crea%20una%20instancia,un%20tipo%20de%20valor%20devuelto." w:tgtFrame="_blank" w:history="1">
        <w:r w:rsidRPr="003B3AE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delegados</w:t>
        </w:r>
      </w:hyperlink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explícitamente, sino que el intérprete sabe </w:t>
      </w:r>
      <w:proofErr w:type="spellStart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cuando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transformar una función en un delegado, cosa que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pythonnet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no puede hacer. </w:t>
      </w:r>
      <w:proofErr w:type="spellStart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Veáse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9" w:tgtFrame="_blank" w:history="1">
        <w:r w:rsidRPr="003B3AE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crear un cronómetro con </w:t>
        </w:r>
        <w:proofErr w:type="spellStart"/>
        <w:r w:rsidRPr="003B3AE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pythonnet</w:t>
        </w:r>
        <w:proofErr w:type="spellEnd"/>
      </w:hyperlink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Un aspecto a tener en cuenta es que en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no existe el polémico </w:t>
      </w:r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GIL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de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B3AE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CÓMO UTILIZAR IRONPYTHON</w:t>
      </w:r>
    </w:p>
    <w:p w:rsidR="003B3AEF" w:rsidRPr="003B3AEF" w:rsidRDefault="003B3AEF" w:rsidP="003B3AEF">
      <w:pPr>
        <w:spacing w:before="360" w:after="36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  <w:lang w:eastAsia="es-ES"/>
        </w:rPr>
      </w:pPr>
      <w:ins w:id="1" w:author="Unknown">
        <w:r w:rsidRPr="003B3AEF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lastRenderedPageBreak/>
          <w:t>H</w:t>
        </w:r>
      </w:ins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ay dos formas de utilizar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3B3AEF" w:rsidRPr="003B3AEF" w:rsidRDefault="003B3AEF" w:rsidP="003B3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B3AEF" w:rsidRPr="003B3AEF" w:rsidRDefault="003B3AEF" w:rsidP="003B3A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Mediante </w:t>
      </w:r>
      <w:proofErr w:type="spellStart"/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ipy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el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intérprete de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e </w:t>
      </w:r>
      <w:proofErr w:type="spellStart"/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ipyc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el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compilador de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Desde </w:t>
      </w:r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Visual Studio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añadiendo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desde el gestor de paquetes </w:t>
      </w:r>
      <w:proofErr w:type="spellStart"/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NuGet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3B3AEF" w:rsidRPr="003B3AEF" w:rsidRDefault="003B3AEF" w:rsidP="003B3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3B3AE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SIN VISUAL STUDIO: IPY e IPYC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0" w:tgtFrame="_blank" w:history="1">
        <w:r w:rsidRPr="003B3AE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Descarga e instala </w:t>
        </w:r>
        <w:proofErr w:type="spellStart"/>
        <w:r w:rsidRPr="003B3AE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IronPython</w:t>
        </w:r>
        <w:proofErr w:type="spellEnd"/>
      </w:hyperlink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 Una vez instalado, añade el directorio de instalación al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path</w:t>
      </w:r>
      <w:proofErr w:type="spellEnd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del sistema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Abre el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cmd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y ejecuta 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ipy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 Verás lo siguiente: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IronPython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2.7.11 (2.7.11.1000)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[.</w:t>
      </w:r>
      <w:proofErr w:type="spellStart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NETFramework</w:t>
      </w:r>
      <w:proofErr w:type="gramStart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,Version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=v4.5 </w:t>
      </w:r>
      <w:proofErr w:type="spellStart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on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.NET Framework 4.8.4300.0 (64-bit)]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Type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"</w:t>
      </w:r>
      <w:proofErr w:type="spellStart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help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", "copyright", "</w:t>
      </w:r>
      <w:proofErr w:type="spellStart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credits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" </w:t>
      </w:r>
      <w:proofErr w:type="spellStart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or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"</w:t>
      </w:r>
      <w:proofErr w:type="spellStart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license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" </w:t>
      </w:r>
      <w:proofErr w:type="spellStart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for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more </w:t>
      </w:r>
      <w:proofErr w:type="spellStart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information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.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&gt;&gt;&gt;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Esto te resultará familiar, ya que es un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REPL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idéntico al de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 Puedes crear un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script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como el siguiente: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# mi_script.py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for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i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in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range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r w:rsidRPr="003B3AEF">
        <w:rPr>
          <w:rFonts w:ascii="Courier New" w:eastAsia="Times New Roman" w:hAnsi="Courier New" w:cs="Courier New"/>
          <w:color w:val="AE81FF"/>
          <w:sz w:val="20"/>
          <w:szCs w:val="20"/>
          <w:lang w:eastAsia="es-ES"/>
        </w:rPr>
        <w:t>10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):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print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'Hola {}'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format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(i))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Y ejecutarlo mediante 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ipy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 xml:space="preserve"> mi_script.py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o mediante 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python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 xml:space="preserve"> mi_script.py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 En el primer caso, el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script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será ejecutado por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y en el segundo caso por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Recuerda que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es una implementación de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Python2.7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por lo que si modificas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mi_script.py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así: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# mi_script.py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for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i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in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range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r w:rsidRPr="003B3AEF">
        <w:rPr>
          <w:rFonts w:ascii="Courier New" w:eastAsia="Times New Roman" w:hAnsi="Courier New" w:cs="Courier New"/>
          <w:color w:val="AE81FF"/>
          <w:sz w:val="20"/>
          <w:szCs w:val="20"/>
          <w:lang w:eastAsia="es-ES"/>
        </w:rPr>
        <w:t>10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):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print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spellStart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f</w:t>
      </w:r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'Hola</w:t>
      </w:r>
      <w:proofErr w:type="spell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 xml:space="preserve"> {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i</w:t>
      </w:r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}'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Al ejecutarlo con 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ipy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 xml:space="preserve"> mi_script.py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se producirá un error, ya que las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f-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strings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no existen en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Python2.7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Anteriormente he mencionado que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es una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implementación de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python</w:t>
      </w:r>
      <w:proofErr w:type="spellEnd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escrita en C#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y vamos a comprobarlo desde el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REPL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&gt;&gt;&gt;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import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System</w:t>
      </w:r>
      <w:proofErr w:type="spell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&gt;&gt;&gt; </w:t>
      </w:r>
      <w:proofErr w:type="spellStart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System.String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== </w:t>
      </w:r>
      <w:proofErr w:type="spellStart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str</w:t>
      </w:r>
      <w:proofErr w:type="spell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True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&gt;&gt;&gt; System.Int32 == </w:t>
      </w:r>
      <w:proofErr w:type="spellStart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int</w:t>
      </w:r>
      <w:proofErr w:type="spell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True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&gt;&gt;&gt;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Hemos importado a 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System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es un </w:t>
      </w:r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espacio de nombres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de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NET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y podemos utilizarlo como si fuese un </w:t>
      </w:r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módulo </w:t>
      </w:r>
      <w:proofErr w:type="spellStart"/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 A continuación hemos comprobado que 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System.String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 xml:space="preserve"> == 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str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y que </w:t>
      </w:r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 xml:space="preserve">System.Int32 == 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int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es decir, los tipos de datos primitivos de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son en realidad tipos de datos de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NET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Pero, </w:t>
      </w:r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aporta </w:t>
      </w:r>
      <w:proofErr w:type="spellStart"/>
      <w:r w:rsidRPr="003B3AE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 que no aporta </w:t>
      </w:r>
      <w:proofErr w:type="spellStart"/>
      <w:r w:rsidRPr="003B3AE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cpython</w:t>
      </w:r>
      <w:proofErr w:type="spellEnd"/>
      <w:proofErr w:type="gramStart"/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?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proofErr w:type="gram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empezar crearemos una pequeña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aplicación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WinForms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3B3AEF" w:rsidRPr="003B3AEF" w:rsidRDefault="003B3AEF" w:rsidP="003B3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3B3AEF" w:rsidRPr="003B3AEF" w:rsidRDefault="003B3AEF" w:rsidP="003B3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B3AE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Ejemplo de Aplicación </w:t>
      </w:r>
      <w:proofErr w:type="spellStart"/>
      <w:r w:rsidRPr="003B3AE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WinForms</w:t>
      </w:r>
      <w:proofErr w:type="spellEnd"/>
      <w:r w:rsidRPr="003B3AE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con </w:t>
      </w:r>
      <w:proofErr w:type="spellStart"/>
      <w:r w:rsidRPr="003B3AE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IronPython</w:t>
      </w:r>
      <w:proofErr w:type="spellEnd"/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Vamos a ver un ejemplo de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Aplicación con interfaz gráfica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Winforms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creada con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 xml:space="preserve"># -*- </w:t>
      </w:r>
      <w:proofErr w:type="spellStart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coding</w:t>
      </w:r>
      <w:proofErr w:type="spellEnd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: utf-8 -*-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# app.py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import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clr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                                                                          </w:t>
      </w:r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 xml:space="preserve"># </w:t>
      </w:r>
      <w:proofErr w:type="spellStart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clr</w:t>
      </w:r>
      <w:proofErr w:type="spellEnd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 xml:space="preserve"> (</w:t>
      </w:r>
      <w:proofErr w:type="spellStart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common</w:t>
      </w:r>
      <w:proofErr w:type="spellEnd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language</w:t>
      </w:r>
      <w:proofErr w:type="spellEnd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runtime</w:t>
      </w:r>
      <w:proofErr w:type="spellEnd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 xml:space="preserve">) es el módulo </w:t>
      </w:r>
      <w:proofErr w:type="spellStart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mas</w:t>
      </w:r>
      <w:proofErr w:type="spellEnd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 xml:space="preserve"> importante en </w:t>
      </w:r>
      <w:proofErr w:type="spellStart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IronPython</w:t>
      </w:r>
      <w:proofErr w:type="spell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clr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AddReference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gram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</w:t>
      </w:r>
      <w:proofErr w:type="spellStart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System.Windows.Forms</w:t>
      </w:r>
      <w:proofErr w:type="spell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                                            </w:t>
      </w:r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 xml:space="preserve"># para usar </w:t>
      </w:r>
      <w:proofErr w:type="spellStart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System.Windows.Forms</w:t>
      </w:r>
      <w:proofErr w:type="spellEnd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 xml:space="preserve"> como un módulo primero hay que usar </w:t>
      </w:r>
      <w:proofErr w:type="spellStart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clr.AddReference</w:t>
      </w:r>
      <w:proofErr w:type="spell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from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System.Windows.Forms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import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*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                                                  </w:t>
      </w:r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 xml:space="preserve"># importamos </w:t>
      </w:r>
      <w:proofErr w:type="spellStart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System.Windows.Forms</w:t>
      </w:r>
      <w:proofErr w:type="spellEnd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 xml:space="preserve"> como si fuese un módulo </w:t>
      </w:r>
      <w:proofErr w:type="spellStart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python</w:t>
      </w:r>
      <w:proofErr w:type="spell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class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A6E22E"/>
          <w:sz w:val="20"/>
          <w:szCs w:val="20"/>
          <w:lang w:eastAsia="es-ES"/>
        </w:rPr>
        <w:t>App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Form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):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                                                                    </w:t>
      </w:r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 xml:space="preserve"># Creamos una clase App que hereda de </w:t>
      </w:r>
      <w:proofErr w:type="spellStart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System.Windows.Forms.Form</w:t>
      </w:r>
      <w:proofErr w:type="spell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def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__</w:t>
      </w:r>
      <w:proofErr w:type="spellStart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init</w:t>
      </w:r>
      <w:proofErr w:type="spellEnd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__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):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ab/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Text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</w:t>
      </w:r>
      <w:proofErr w:type="spellStart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IronPython</w:t>
      </w:r>
      <w:proofErr w:type="spell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 xml:space="preserve"> App'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                                                </w:t>
      </w:r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# Título del formulario/ventana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ab/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boton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Button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gram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                                                       </w:t>
      </w:r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# Creamos un botón que muestra el texto "Saludar"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ab/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boton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Text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'Saludar'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ab/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boton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Click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+=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lambda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*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args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: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MessageBox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Show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gram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 xml:space="preserve">'Hola desde </w:t>
      </w:r>
      <w:proofErr w:type="spellStart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IronPython</w:t>
      </w:r>
      <w:proofErr w:type="spell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! :D'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</w:t>
      </w:r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 xml:space="preserve"># </w:t>
      </w:r>
      <w:proofErr w:type="spellStart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Bind</w:t>
      </w:r>
      <w:proofErr w:type="spellEnd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 xml:space="preserve"> del evento </w:t>
      </w:r>
      <w:proofErr w:type="spellStart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Click</w:t>
      </w:r>
      <w:proofErr w:type="spellEnd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 xml:space="preserve"> con un manejador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ab/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boton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Dock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DockStyle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Fill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                                            </w:t>
      </w:r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# El botón ocupará todo el espacio disponible del formulario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ab/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Controls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Add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spellStart"/>
      <w:proofErr w:type="gram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boton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                                               </w:t>
      </w:r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# Añadimos el botón como un control del formulario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</w:t>
      </w:r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App()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                                                                         </w:t>
      </w:r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 xml:space="preserve"># Instanciamos nuestra clase App, que hereda de </w:t>
      </w:r>
      <w:proofErr w:type="spellStart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System.Windows.Forms.Form</w:t>
      </w:r>
      <w:proofErr w:type="spell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Application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EnableVisualStyles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gram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                                                    </w:t>
      </w:r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# Activamos los efectos visuales modernos (opcional)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Application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Run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gram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app)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                                                                </w:t>
      </w:r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# Iniciamos la aplicación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Al ejecutar este código se mostrará un formulario que contiene un botón. El botón ocupa todo el espacio disponible y al hacer </w:t>
      </w:r>
      <w:proofErr w:type="spellStart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click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él se abre un 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MessageBox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con el texto </w:t>
      </w:r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 xml:space="preserve">'Hola desde 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IronPython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! :D'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676775" cy="2790825"/>
            <wp:effectExtent l="0" t="0" r="9525" b="9525"/>
            <wp:docPr id="2" name="Imagen 2" descr="IronPython WinForms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onPython WinForms Ap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este código es </w:t>
      </w:r>
      <w:proofErr w:type="spellStart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especialemente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importante lo siguiente:</w:t>
      </w:r>
    </w:p>
    <w:p w:rsidR="003B3AEF" w:rsidRPr="003B3AEF" w:rsidRDefault="003B3AEF" w:rsidP="003B3A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import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clr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- El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módulo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clr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hace referencia al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common</w:t>
      </w:r>
      <w:proofErr w:type="spellEnd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language</w:t>
      </w:r>
      <w:proofErr w:type="spellEnd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runtime</w:t>
      </w:r>
      <w:proofErr w:type="spellEnd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de .NET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 es el módulo </w:t>
      </w:r>
      <w:proofErr w:type="spellStart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mas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importante de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ya que nos permite hacer referencia a los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ensamblados de .NET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y utilizarlos como si fuesen módulos de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(se utiliza exactamente igual que en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pythonnet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3B3AEF" w:rsidRPr="003B3AEF" w:rsidRDefault="003B3AEF" w:rsidP="003B3A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clr.AddReference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(</w:t>
      </w:r>
      <w:proofErr w:type="gram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'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System.Windows.Forms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')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- Para utilizar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ensamblados de .NET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como módulos primero hay que hacer referencia a ellos.</w:t>
      </w:r>
    </w:p>
    <w:p w:rsidR="003B3AEF" w:rsidRPr="003B3AEF" w:rsidRDefault="003B3AEF" w:rsidP="003B3A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from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System.Windows.Forms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import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 xml:space="preserve"> *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- En el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script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hemos utilizado 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Form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Button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MessageBox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DockStyle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y 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Application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pertenecen a 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System.Windows.Forms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 Si desarrollas aplicaciones con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frecuentemente tendrás que leer documentación sobre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C#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y debes saber que cuando en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C#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se utiliza 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using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en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utilizamos 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from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 xml:space="preserve"> ...</w:t>
      </w:r>
      <w:proofErr w:type="gram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import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es decir, 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from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System.Windows.Forms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import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 xml:space="preserve"> *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en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C#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sería 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using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System.Windows.Forms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Ahora que tenemos nuestra primera aplicación, vamos a compilarla para poder distribuirla. En el directorio de instalación de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se encuentra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ipyc.exe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es el compilador.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Si añadiste el directorio de instalación de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al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path</w:t>
      </w:r>
      <w:proofErr w:type="spellEnd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del sistema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en la carpeta donde se encuentra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app.py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puedes ejecutar el siguiente comando para compilar la aplicación: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ipyc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/</w:t>
      </w:r>
      <w:proofErr w:type="spellStart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target:winexe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/</w:t>
      </w:r>
      <w:proofErr w:type="spellStart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embed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/</w:t>
      </w:r>
      <w:proofErr w:type="spellStart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standalone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/</w:t>
      </w:r>
      <w:proofErr w:type="spellStart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main:app.py</w:t>
      </w:r>
      <w:proofErr w:type="spellEnd"/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Se creará un archivo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app.exe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que es tu aplicación. Analicemos los argumentos del </w:t>
      </w:r>
      <w:proofErr w:type="gramStart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comando</w:t>
      </w:r>
      <w:proofErr w:type="gram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compilación:</w:t>
      </w:r>
    </w:p>
    <w:p w:rsidR="003B3AEF" w:rsidRPr="003B3AEF" w:rsidRDefault="003B3AEF" w:rsidP="003B3A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lastRenderedPageBreak/>
        <w:t>/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target</w:t>
      </w:r>
      <w:proofErr w:type="gram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:winexe</w:t>
      </w:r>
      <w:proofErr w:type="spellEnd"/>
      <w:proofErr w:type="gram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- Indica que debe ocultarse el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cmd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al ejecutar la aplicación.</w:t>
      </w:r>
    </w:p>
    <w:p w:rsidR="003B3AEF" w:rsidRPr="003B3AEF" w:rsidRDefault="003B3AEF" w:rsidP="003B3A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/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embed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- Sin este argumento se generaría una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librería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dll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de la que depende el ejecutable. Este argumento incluye esta librería como recurso del ejecutable.</w:t>
      </w:r>
    </w:p>
    <w:p w:rsidR="003B3AEF" w:rsidRPr="003B3AEF" w:rsidRDefault="003B3AEF" w:rsidP="003B3A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/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standalone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- Añade los ensamblados de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al ejecutable (necesario para poder ejecutarse en equipos que no tienen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ipy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instalado).</w:t>
      </w:r>
    </w:p>
    <w:p w:rsidR="003B3AEF" w:rsidRPr="003B3AEF" w:rsidRDefault="003B3AEF" w:rsidP="003B3A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/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main</w:t>
      </w:r>
      <w:proofErr w:type="gram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:app.py</w:t>
      </w:r>
      <w:proofErr w:type="spellEnd"/>
      <w:proofErr w:type="gram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- Indicamos el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script principal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de la aplicación. En este caso es el único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script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de la aplicación.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NOTA: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Si ejecutas 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ipyc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sin argumentos se imprimirá en consola la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ayuda del compilador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 Por ejemplo, si quieres añadir un icono a tu ejecutable puedes hacerlo con el argumento </w:t>
      </w:r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/win32icon:file.ico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Ahora que hemos compilado nuestra primera aplicación vamos a enfrentarnos a un nuevo problema. Modifiquemos un poco el código: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 xml:space="preserve"># -*- </w:t>
      </w:r>
      <w:proofErr w:type="spellStart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coding</w:t>
      </w:r>
      <w:proofErr w:type="spellEnd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: utf-8 -*-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import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os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# &lt;-- Atención!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import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clr</w:t>
      </w:r>
      <w:proofErr w:type="spell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clr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AddReference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gram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</w:t>
      </w:r>
      <w:proofErr w:type="spellStart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System.Windows.Forms</w:t>
      </w:r>
      <w:proofErr w:type="spell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from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System.Windows.Forms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import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*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class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A6E22E"/>
          <w:sz w:val="20"/>
          <w:szCs w:val="20"/>
          <w:lang w:eastAsia="es-ES"/>
        </w:rPr>
        <w:t>App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Form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):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def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__</w:t>
      </w:r>
      <w:proofErr w:type="spellStart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init</w:t>
      </w:r>
      <w:proofErr w:type="spellEnd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__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):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ab/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Text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</w:t>
      </w:r>
      <w:proofErr w:type="spellStart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IronPython</w:t>
      </w:r>
      <w:proofErr w:type="spell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 xml:space="preserve"> App'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ab/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boton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Button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()</w:t>
      </w:r>
      <w:proofErr w:type="gram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ab/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boton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Text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'Saludar'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ab/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boton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Click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+=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lambda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*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args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: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MessageBox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Show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spellStart"/>
      <w:proofErr w:type="gram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os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getcwd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())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# &lt;-- Atención!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ab/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boton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Dock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DockStyle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Fill</w:t>
      </w:r>
      <w:proofErr w:type="spell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ab/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Controls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Add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spellStart"/>
      <w:proofErr w:type="gram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boton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</w:t>
      </w:r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App()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Application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EnableVisualStyles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()</w:t>
      </w:r>
      <w:proofErr w:type="gram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Application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Run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gram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app)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En este caso, hemos importado el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módulo os de la librería estándar de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Cuando se haga </w:t>
      </w:r>
      <w:proofErr w:type="spellStart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click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botón se mostrará el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directorio de trabajo de la aplicación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: 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MessageBox.Show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(</w:t>
      </w:r>
      <w:proofErr w:type="spellStart"/>
      <w:proofErr w:type="gram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os.getcwd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())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Si ejecutas 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ipy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 xml:space="preserve"> app.py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y haces </w:t>
      </w:r>
      <w:proofErr w:type="spellStart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click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botón todo funcionará correctamente, pero si compilas la aplicación con el comando 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ipyc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 xml:space="preserve"> /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target</w:t>
      </w:r>
      <w:proofErr w:type="gram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:winexe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 xml:space="preserve"> /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embed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 xml:space="preserve"> /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standalone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 xml:space="preserve"> /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main:app.py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al ejecutar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app.exe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aparecerá un mensaje de error que dice lo siguiente: </w:t>
      </w:r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 xml:space="preserve">Error 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occurred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 xml:space="preserve">: No module 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named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 xml:space="preserve"> os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Hay dos formas de abordar este problema:</w:t>
      </w:r>
    </w:p>
    <w:p w:rsidR="003B3AEF" w:rsidRPr="003B3AEF" w:rsidRDefault="003B3AEF" w:rsidP="003B3A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No utilizando la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librería estándar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- En su lugar puedes utilizar los recursos que ofrece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NET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 Por ejemplo, para obtener el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directorio de trabajo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utiliza </w:t>
      </w:r>
      <w:proofErr w:type="spellStart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"https://docs.microsoft.com/es-es/dotnet/api/system.io.directory.getcurrentdirectory?view=net-5.0" \t "_blank" </w:instrTex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3B3AEF">
        <w:rPr>
          <w:rFonts w:ascii="Courier New" w:eastAsia="Times New Roman" w:hAnsi="Courier New" w:cs="Courier New"/>
          <w:color w:val="000000"/>
          <w:sz w:val="20"/>
          <w:szCs w:val="20"/>
          <w:u w:val="single"/>
          <w:shd w:val="clear" w:color="auto" w:fill="E3E3E3"/>
          <w:lang w:eastAsia="es-ES"/>
        </w:rPr>
        <w:t>System.IO.Directory.GetCurrentDirectory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u w:val="single"/>
          <w:shd w:val="clear" w:color="auto" w:fill="E3E3E3"/>
          <w:lang w:eastAsia="es-ES"/>
        </w:rPr>
        <w:t>()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 xml:space="preserve"># -*- </w:t>
      </w:r>
      <w:proofErr w:type="spellStart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coding</w:t>
      </w:r>
      <w:proofErr w:type="spellEnd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: utf-8 -*-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import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clr</w:t>
      </w:r>
      <w:proofErr w:type="spell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clr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AddReference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gram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</w:t>
      </w:r>
      <w:proofErr w:type="spellStart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System</w:t>
      </w:r>
      <w:proofErr w:type="spell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clr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AddReference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gram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</w:t>
      </w:r>
      <w:proofErr w:type="spellStart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System.Windows.Forms</w:t>
      </w:r>
      <w:proofErr w:type="spell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import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System</w:t>
      </w:r>
      <w:proofErr w:type="spell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from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System.Windows.Forms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import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*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class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A6E22E"/>
          <w:sz w:val="20"/>
          <w:szCs w:val="20"/>
          <w:lang w:eastAsia="es-ES"/>
        </w:rPr>
        <w:t>App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Form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):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def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__</w:t>
      </w:r>
      <w:proofErr w:type="spellStart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init</w:t>
      </w:r>
      <w:proofErr w:type="spellEnd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__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):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ab/>
        <w:t xml:space="preserve">   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Text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</w:t>
      </w:r>
      <w:proofErr w:type="spellStart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IronPython</w:t>
      </w:r>
      <w:proofErr w:type="spell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 xml:space="preserve"> App'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ab/>
        <w:t xml:space="preserve">   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boton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Button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()</w:t>
      </w:r>
      <w:proofErr w:type="gram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ab/>
        <w:t xml:space="preserve">   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boton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Text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'Saludar'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ab/>
        <w:t xml:space="preserve">   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boton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Click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+=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lambda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*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args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: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MessageBox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Show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spellStart"/>
      <w:proofErr w:type="gram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System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IO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Directory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GetCurrentDirectory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())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# &lt;-- Atención!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ab/>
        <w:t xml:space="preserve">   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boton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Dock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DockStyle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Fill</w:t>
      </w:r>
      <w:proofErr w:type="spell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ab/>
        <w:t xml:space="preserve">   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Controls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Add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spellStart"/>
      <w:proofErr w:type="gram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boton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</w:t>
      </w:r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App()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Application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EnableVisualStyles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()</w:t>
      </w:r>
      <w:proofErr w:type="gram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Application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Run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gram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app)</w:t>
      </w:r>
    </w:p>
    <w:p w:rsidR="003B3AEF" w:rsidRPr="003B3AEF" w:rsidRDefault="003B3AEF" w:rsidP="003B3A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Añadiendo la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librería estándar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- Dentro del directorio donde hemos instalado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ipy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se encuentra el directorio </w:t>
      </w:r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Lib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Copialo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mismo directorio en el que se encuentra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app.py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y podrás utilizar el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módulo os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y cualquier otro de la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librería estándar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 El inconveniente es que </w:t>
      </w:r>
      <w:proofErr w:type="spellStart"/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Lib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no está incluido en el ejecutable, y para distribuir tu aplicación tendrías que crear un instalador o comprimir el ejecutable y </w:t>
      </w:r>
      <w:proofErr w:type="spellStart"/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Lib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en un archivo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zip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Otro inconveniente en este caso es el tamaño final de la aplicación, ya que </w:t>
      </w:r>
      <w:proofErr w:type="spellStart"/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Lib</w:t>
      </w:r>
      <w:proofErr w:type="spellEnd"/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ocupa aproximadamente 15mb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 No obstante puedes comprimir </w:t>
      </w:r>
      <w:proofErr w:type="spellStart"/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Lib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en un archivo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Lib.zip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(con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winrar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ocupará unos </w:t>
      </w:r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5.8mb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), pero debes modificar el código de la aplicación así: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 xml:space="preserve"># -*- </w:t>
      </w:r>
      <w:proofErr w:type="spellStart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coding</w:t>
      </w:r>
      <w:proofErr w:type="spellEnd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: utf-8 -*-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import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sys</w:t>
      </w:r>
      <w:proofErr w:type="spellEnd"/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,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clr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 xml:space="preserve"># &lt;-- Atención! Módulos que no dependen de </w:t>
      </w:r>
      <w:proofErr w:type="spellStart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Lib</w:t>
      </w:r>
      <w:proofErr w:type="spell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clr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AddReference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gram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</w:t>
      </w:r>
      <w:proofErr w:type="spellStart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System.Windows.Forms</w:t>
      </w:r>
      <w:proofErr w:type="spell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from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System.Windows.Forms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import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*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sys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path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append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gram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'Lib.zip/</w:t>
      </w:r>
      <w:proofErr w:type="spellStart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Lib</w:t>
      </w:r>
      <w:proofErr w:type="spell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# &lt;-- Atención!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import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os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 xml:space="preserve"># &lt;-- Atención! Solamente puede usarse el módulo os después de añadir el </w:t>
      </w:r>
      <w:proofErr w:type="spellStart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zip</w:t>
      </w:r>
      <w:proofErr w:type="spellEnd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 xml:space="preserve"> a </w:t>
      </w:r>
      <w:proofErr w:type="spellStart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sys.path</w:t>
      </w:r>
      <w:proofErr w:type="spell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class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A6E22E"/>
          <w:sz w:val="20"/>
          <w:szCs w:val="20"/>
          <w:lang w:eastAsia="es-ES"/>
        </w:rPr>
        <w:t>App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Form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):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def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__</w:t>
      </w:r>
      <w:proofErr w:type="spellStart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init</w:t>
      </w:r>
      <w:proofErr w:type="spellEnd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__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):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ab/>
        <w:t xml:space="preserve">   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Text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</w:t>
      </w:r>
      <w:proofErr w:type="spellStart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IronPython</w:t>
      </w:r>
      <w:proofErr w:type="spell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 xml:space="preserve"> App'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ab/>
        <w:t xml:space="preserve">   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boton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Button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()</w:t>
      </w:r>
      <w:proofErr w:type="gram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ab/>
        <w:t xml:space="preserve">   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boton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Text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'Saludar'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ab/>
        <w:t xml:space="preserve">   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boton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Click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+=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lambda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*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args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: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MessageBox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Show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spellStart"/>
      <w:proofErr w:type="gram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os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getcwd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())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# &lt;-- Atención!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ab/>
        <w:t xml:space="preserve">   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boton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Dock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DockStyle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Fill</w:t>
      </w:r>
      <w:proofErr w:type="spell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ab/>
        <w:t xml:space="preserve">   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Controls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Add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spellStart"/>
      <w:proofErr w:type="gram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boton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</w:t>
      </w:r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App()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Application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EnableVisualStyles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()</w:t>
      </w:r>
      <w:proofErr w:type="gram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Application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Run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gram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app)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Puedes utilizar 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import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sys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 xml:space="preserve">, 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clr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antes de añadir </w:t>
      </w:r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Lib.zip/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Lib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al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path</w:t>
      </w:r>
      <w:proofErr w:type="spellEnd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de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ya que estos módulos no están definidos en </w:t>
      </w:r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Lib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Hemos visto como ejecutar </w:t>
      </w:r>
      <w:r w:rsidRPr="003B3AE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scripts </w:t>
      </w:r>
      <w:proofErr w:type="spellStart"/>
      <w:r w:rsidRPr="003B3AE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python</w:t>
      </w:r>
      <w:proofErr w:type="spellEnd"/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 con </w:t>
      </w:r>
      <w:proofErr w:type="spellStart"/>
      <w:r w:rsidRPr="003B3AE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ipy</w:t>
      </w:r>
      <w:proofErr w:type="spellEnd"/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 y también como compilar y distribuir nuestras aplicaciones.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No obstante, </w:t>
      </w:r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las aplicaciones compiladas de esta forma tienen dos importantes desventajas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3B3AEF" w:rsidRPr="003B3AEF" w:rsidRDefault="003B3AEF" w:rsidP="003B3A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compilar, no tenemos manera de añadir información sobre el nombre de la aplicación, descripción, versión, </w:t>
      </w:r>
      <w:proofErr w:type="spellStart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etc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al ejecutable.</w:t>
      </w:r>
    </w:p>
    <w:p w:rsidR="003B3AEF" w:rsidRPr="003B3AEF" w:rsidRDefault="003B3AEF" w:rsidP="003B3A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El ejecutable creado con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ipyc.exe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frecuentemente es detectado como malicioso, al igual que sucede con los ejecutables creados con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PyInstaller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para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 Puedes comprobarlo tú mismo en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fldChar w:fldCharType="begin"/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instrText xml:space="preserve"> HYPERLINK "https://www.virustotal.com/" \t "_blank" </w:instrTex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fldChar w:fldCharType="separate"/>
      </w:r>
      <w:r w:rsidRPr="003B3AEF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eastAsia="es-ES"/>
        </w:rPr>
        <w:t>virustutal</w:t>
      </w:r>
      <w:proofErr w:type="spellEnd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fldChar w:fldCharType="end"/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spacing w:before="360" w:after="360" w:line="240" w:lineRule="auto"/>
        <w:rPr>
          <w:ins w:id="2" w:author="Unknown"/>
          <w:rFonts w:ascii="Times New Roman" w:eastAsia="Times New Roman" w:hAnsi="Times New Roman" w:cs="Times New Roman"/>
          <w:sz w:val="24"/>
          <w:szCs w:val="24"/>
          <w:lang w:eastAsia="es-ES"/>
        </w:rPr>
      </w:pPr>
      <w:ins w:id="3" w:author="Unknown">
        <w:r w:rsidRPr="003B3AEF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P</w:t>
        </w:r>
      </w:ins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or estos motivos, </w:t>
      </w:r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 continuación veremos otra forma de crear aplicaciones con </w:t>
      </w:r>
      <w:proofErr w:type="spellStart"/>
      <w:r w:rsidRPr="003B3AE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B3AEF" w:rsidRPr="003B3AEF" w:rsidRDefault="003B3AEF" w:rsidP="003B3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3B3AEF" w:rsidRPr="003B3AEF" w:rsidRDefault="003B3AEF" w:rsidP="003B3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3B3AE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CON VISUAL STUDIO: </w:t>
      </w:r>
      <w:proofErr w:type="spellStart"/>
      <w:r w:rsidRPr="003B3AE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NuGet</w:t>
      </w:r>
      <w:proofErr w:type="spellEnd"/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Instala </w:t>
      </w:r>
      <w:hyperlink r:id="rId12" w:tgtFrame="_blank" w:history="1">
        <w:r w:rsidRPr="003B3AE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Visual Studio </w:t>
        </w:r>
        <w:proofErr w:type="spellStart"/>
        <w:r w:rsidRPr="003B3AE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Community</w:t>
        </w:r>
        <w:proofErr w:type="spellEnd"/>
      </w:hyperlink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y crea un nuevo proyecto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Aplicación de Windows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Forms</w:t>
      </w:r>
      <w:proofErr w:type="spellEnd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(C#)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llamado, por ejemplo,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ironapp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Una vez creado, a la derecha se muestra el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Explorador de Soluciones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 Donde pone </w:t>
      </w:r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[C#] </w:t>
      </w:r>
      <w:proofErr w:type="spellStart"/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ironapp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haz </w:t>
      </w:r>
      <w:proofErr w:type="spellStart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click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derecho y a continuación selecciona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Administrar paquetes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NuGet</w:t>
      </w:r>
      <w:proofErr w:type="spellEnd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...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Una vez abierto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NuGet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en la parte superior haz </w:t>
      </w:r>
      <w:proofErr w:type="spellStart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click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pestaña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Examinar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y busca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 Encontrarás los siguientes paquetes que te interesan:</w:t>
      </w:r>
    </w:p>
    <w:p w:rsidR="003B3AEF" w:rsidRPr="003B3AEF" w:rsidRDefault="003B3AEF" w:rsidP="003B3A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- Es el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runtime</w:t>
      </w:r>
      <w:proofErr w:type="spellEnd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de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IronPython.StdLib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- Es la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librería estándar de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Instala los dos paquetes seleccionándolos y haciendo </w:t>
      </w:r>
      <w:proofErr w:type="spellStart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click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botón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Instalar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que aparece a la derecha.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Vuelve al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Explorador de Soluciones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y ahora haz </w:t>
      </w:r>
      <w:proofErr w:type="spellStart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click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derecho en </w:t>
      </w:r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[C#] </w:t>
      </w:r>
      <w:proofErr w:type="spellStart"/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ironapp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y a continuación selecciona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Abrir carpeta en el Explorador de Archivos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 En la carpeta del proyecto crea un archivo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aplicacion.py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 De momento no escribas nada en su interior. En el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Explorador de Soluciones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haz </w:t>
      </w:r>
      <w:proofErr w:type="spellStart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click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derecho en </w:t>
      </w:r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[C#] </w:t>
      </w:r>
      <w:proofErr w:type="spellStart"/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ironapp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navega a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Agregar - Elemento existente...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y selecciona tu archivo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aplicacion.py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Una vez añadido, haz </w:t>
      </w:r>
      <w:proofErr w:type="spellStart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click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él y abajo, donde se muestran sus propiedades, en el campo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Copiar en el directorio de salida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selecciona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Copiar siempre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Ahora haz doble </w:t>
      </w:r>
      <w:proofErr w:type="spellStart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click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Program.cs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es el punto de entrada de la aplicación. Tenemos que modificar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Program.cs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para que al iniciar la aplicación se ejecute nuestro archivo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aplicacion.py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using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System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;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using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Microsoft.Scripting.Hosting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;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namespace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ironapp</w:t>
      </w:r>
      <w:proofErr w:type="spell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{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static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class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A6E22E"/>
          <w:sz w:val="20"/>
          <w:szCs w:val="20"/>
          <w:lang w:eastAsia="es-ES"/>
        </w:rPr>
        <w:t>Program</w:t>
      </w:r>
      <w:proofErr w:type="spell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   {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       </w:t>
      </w:r>
      <w:r w:rsidRPr="003B3AEF">
        <w:rPr>
          <w:rFonts w:ascii="Courier New" w:eastAsia="Times New Roman" w:hAnsi="Courier New" w:cs="Courier New"/>
          <w:color w:val="A6E22E"/>
          <w:sz w:val="20"/>
          <w:szCs w:val="20"/>
          <w:lang w:eastAsia="es-ES"/>
        </w:rPr>
        <w:t>[</w:t>
      </w:r>
      <w:proofErr w:type="spellStart"/>
      <w:r w:rsidRPr="003B3AEF">
        <w:rPr>
          <w:rFonts w:ascii="Courier New" w:eastAsia="Times New Roman" w:hAnsi="Courier New" w:cs="Courier New"/>
          <w:color w:val="A6E22E"/>
          <w:sz w:val="20"/>
          <w:szCs w:val="20"/>
          <w:lang w:eastAsia="es-ES"/>
        </w:rPr>
        <w:t>STAThread</w:t>
      </w:r>
      <w:proofErr w:type="spellEnd"/>
      <w:r w:rsidRPr="003B3AEF">
        <w:rPr>
          <w:rFonts w:ascii="Courier New" w:eastAsia="Times New Roman" w:hAnsi="Courier New" w:cs="Courier New"/>
          <w:color w:val="A6E22E"/>
          <w:sz w:val="20"/>
          <w:szCs w:val="20"/>
          <w:lang w:eastAsia="es-ES"/>
        </w:rPr>
        <w:t>]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static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void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A6E22E"/>
          <w:sz w:val="20"/>
          <w:szCs w:val="20"/>
          <w:lang w:eastAsia="es-ES"/>
        </w:rPr>
        <w:t>Main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()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       {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          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ScriptEngine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engine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IronPython.Hosting.Python.CreateEngine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gram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);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          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ScriptRuntime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runtime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=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engine.Runtime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;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          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ScriptScope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scope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runtime.CreateScope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gram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);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          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ScriptSource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script =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engine.CreateScriptSourceFromFile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gram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"aplicacion.py"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);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var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compiled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=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script.Compile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();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compiled.Execute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spellStart"/>
      <w:proofErr w:type="gram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scope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);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          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runtime.Shutdown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gram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);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       }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   }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}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Si ahora presionas </w:t>
      </w:r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F5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se compilará y ejecutará la aplicación, pero se cerrará inmediatamente porque todavía no hemos escrito nada en el archivo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aplicacion.py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y hemos editado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Program.cs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para que lo único que haga sea que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ejecute nuestro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script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En este punto tienes dos opciones. Fíjate que en tu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proyecto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ironapp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hay un formulario vacío que puedes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modificar mediante el editor visual del IDE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 Las particularidades de este formulario vienen definidas en los archivos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Form1.cs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Form1.Designer.cs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y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Form1.resx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 Este formulario está codificado en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C#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no en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Puedes utilizarlo, es decir, añadir controles a tu formulario desde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visual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studio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arrastrando y soltando, para luego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añadirle funcionalidad en el archivo aplicacion.py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Puedes eliminar los archivos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Form1.cs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Form1.Designer.cs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y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Form1.resx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para crear una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aplicación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pura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B3AE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Utilizando </w:t>
      </w:r>
      <w:r w:rsidRPr="003B3AE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Form1.cs</w:t>
      </w:r>
      <w:r w:rsidRPr="003B3AE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, </w:t>
      </w:r>
      <w:r w:rsidRPr="003B3AE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Form1.Designer.cs</w:t>
      </w:r>
      <w:r w:rsidRPr="003B3AE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 y </w:t>
      </w:r>
      <w:r w:rsidRPr="003B3AE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Form1.resx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Edita el archivo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aplicacion.py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de la siguiente manera: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 xml:space="preserve"># -*- </w:t>
      </w:r>
      <w:proofErr w:type="spellStart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coding</w:t>
      </w:r>
      <w:proofErr w:type="spellEnd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: utf-8 -*-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import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clr</w:t>
      </w:r>
      <w:proofErr w:type="spell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clr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AddReference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gram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</w:t>
      </w:r>
      <w:proofErr w:type="spellStart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System.Windows.Forms</w:t>
      </w:r>
      <w:proofErr w:type="spell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clr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AddReference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gram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</w:t>
      </w:r>
      <w:proofErr w:type="spellStart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ironapp</w:t>
      </w:r>
      <w:proofErr w:type="spell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 xml:space="preserve"># </w:t>
      </w:r>
      <w:proofErr w:type="spellStart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namespace</w:t>
      </w:r>
      <w:proofErr w:type="spellEnd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ironapp</w:t>
      </w:r>
      <w:proofErr w:type="spellEnd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 xml:space="preserve"> definido en </w:t>
      </w:r>
      <w:proofErr w:type="spellStart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Program.cs</w:t>
      </w:r>
      <w:proofErr w:type="spell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from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System.Windows.Forms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import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*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from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ironapp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import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Form1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</w:t>
      </w:r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Form1()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Application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EnableVisualStyles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()</w:t>
      </w:r>
      <w:proofErr w:type="gram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Application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Run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gram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app)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Presiona </w:t>
      </w:r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F5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y se compilará y ejecutará la aplicación, mostrando el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formulario Form1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Desde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visual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studio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añade un botón a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Form1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(arrastrando y soltando desde el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cuadro de herramientas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a la izquierda del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IDE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). Selecciona el botón y en el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Explorador de propiedades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(en la parte derecha del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IDE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) aparecerán sus propiedades. Modifica las siguientes propiedades del botón:</w:t>
      </w:r>
    </w:p>
    <w:p w:rsidR="003B3AEF" w:rsidRPr="003B3AEF" w:rsidRDefault="003B3AEF" w:rsidP="003B3A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(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Name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)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- Es el identificador del botón, es decir, el nombre del botón en el código fuente. Asigna el valor 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boton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para referirte a él como 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self.boton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en el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código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Text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- Es el texto que aparece escrito en el botón. Asigna el valor </w:t>
      </w:r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Saludar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Modifiers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- </w:t>
      </w:r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Muy importante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 Para poder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utilizar desde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controles que hemos añadido al formulario desde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visual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studio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estos controles deben ser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públicos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 Asigna el valor 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Public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Desde el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Explorador de propiedades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puedes inspeccionar todas las propiedades de los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controles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WinForms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 Por ejemplo, además de las propiedades del botón que ya hemos modificado, puedes buscar su propiedad </w:t>
      </w:r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Dock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y hacer que el botón ocupe todo el espacio disponible, tal y como hicimos en la sección anterior desde código, pero ahora de forma </w:t>
      </w:r>
      <w:proofErr w:type="spellStart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mas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visual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desde el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IDE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Ahora edita el archivo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aplicacion.py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de la siguiente forma: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 xml:space="preserve"># -*- </w:t>
      </w:r>
      <w:proofErr w:type="spellStart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coding</w:t>
      </w:r>
      <w:proofErr w:type="spellEnd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: utf-8 -*-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import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clr</w:t>
      </w:r>
      <w:proofErr w:type="spell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clr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AddReference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gram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</w:t>
      </w:r>
      <w:proofErr w:type="spellStart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System.Windows.Forms</w:t>
      </w:r>
      <w:proofErr w:type="spell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clr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AddReference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gram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</w:t>
      </w:r>
      <w:proofErr w:type="spellStart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ironapp</w:t>
      </w:r>
      <w:proofErr w:type="spell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from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System.Windows.Forms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import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*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from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ironapp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import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Form1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class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A6E22E"/>
          <w:sz w:val="20"/>
          <w:szCs w:val="20"/>
          <w:lang w:eastAsia="es-ES"/>
        </w:rPr>
        <w:t>App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(Form1):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def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__</w:t>
      </w:r>
      <w:proofErr w:type="spellStart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init</w:t>
      </w:r>
      <w:proofErr w:type="spellEnd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__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):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ab/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Text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</w:t>
      </w:r>
      <w:proofErr w:type="spellStart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IronApp</w:t>
      </w:r>
      <w:proofErr w:type="spell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# Texto/Título del formulario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ab/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boton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Click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+=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lambda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*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args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: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MessageBox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Show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gram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 xml:space="preserve">'Hola desde </w:t>
      </w:r>
      <w:proofErr w:type="spellStart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IronPython</w:t>
      </w:r>
      <w:proofErr w:type="spell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! :D'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 xml:space="preserve"># Añadimos funcionalidad al botón con código </w:t>
      </w:r>
      <w:proofErr w:type="spellStart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python</w:t>
      </w:r>
      <w:proofErr w:type="spell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</w:t>
      </w:r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App()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Application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EnableVisualStyles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()</w:t>
      </w:r>
      <w:proofErr w:type="gram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Application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Run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gram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app)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Presiona </w:t>
      </w:r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F5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y haz </w:t>
      </w:r>
      <w:proofErr w:type="spellStart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click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botón. Todo funciona perfectamente</w:t>
      </w:r>
      <w:proofErr w:type="gramStart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  <w:proofErr w:type="gramEnd"/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Hemos creado la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GUI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de la aplicación de forma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visual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desde el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IDE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y mediante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código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hemos añadido funcionalidad al botón del formulario: 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self.boton.Click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 xml:space="preserve"> += lambda *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args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 xml:space="preserve">: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MessageBox.Show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(</w:t>
      </w:r>
      <w:proofErr w:type="gram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 xml:space="preserve">'Hola desde 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IronPython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! :D')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Por otra parte, fíjate en la asignación 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self.Text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 xml:space="preserve"> = '</w:t>
      </w:r>
      <w:proofErr w:type="spellStart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IronApp</w:t>
      </w:r>
      <w:proofErr w:type="spellEnd"/>
      <w:r w:rsidRPr="003B3A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3E3E3"/>
          <w:lang w:eastAsia="es-ES"/>
        </w:rPr>
        <w:t>'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 De esta manera conseguimos modificar el texto/título de la aplicación desde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código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pero podríamos haber asignado este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título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desde el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Explorador de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propieades</w:t>
      </w:r>
      <w:proofErr w:type="spellEnd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de visual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studio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B3AE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No utilizando </w:t>
      </w:r>
      <w:r w:rsidRPr="003B3AE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Form1.cs</w:t>
      </w:r>
      <w:r w:rsidRPr="003B3AE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, </w:t>
      </w:r>
      <w:r w:rsidRPr="003B3AE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Form1.Designer.cs</w:t>
      </w:r>
      <w:r w:rsidRPr="003B3AEF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 ni </w:t>
      </w:r>
      <w:r w:rsidRPr="003B3AE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ES"/>
        </w:rPr>
        <w:t>Form1.resx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Si no vas a utilizar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Form1.cs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Form1.Designer.cs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y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Form1.resx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son los archivos que utiliza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visual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studio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para administrar el formulario que se crea dentro del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IDE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elimínalos. Puedes crear una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aplicación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pura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 xml:space="preserve"># -*- </w:t>
      </w:r>
      <w:proofErr w:type="spellStart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coding</w:t>
      </w:r>
      <w:proofErr w:type="spellEnd"/>
      <w:r w:rsidRPr="003B3AEF">
        <w:rPr>
          <w:rFonts w:ascii="Courier New" w:eastAsia="Times New Roman" w:hAnsi="Courier New" w:cs="Courier New"/>
          <w:color w:val="75715E"/>
          <w:sz w:val="20"/>
          <w:szCs w:val="20"/>
          <w:lang w:eastAsia="es-ES"/>
        </w:rPr>
        <w:t>: utf-8 -*-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import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clr</w:t>
      </w:r>
      <w:proofErr w:type="spell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clr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AddReference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gram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</w:t>
      </w:r>
      <w:proofErr w:type="spellStart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System.Windows.Forms</w:t>
      </w:r>
      <w:proofErr w:type="spell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from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System.Windows.Forms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import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*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class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A6E22E"/>
          <w:sz w:val="20"/>
          <w:szCs w:val="20"/>
          <w:lang w:eastAsia="es-ES"/>
        </w:rPr>
        <w:t>App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Form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):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def</w:t>
      </w:r>
      <w:proofErr w:type="spellEnd"/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__</w:t>
      </w:r>
      <w:proofErr w:type="spellStart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init</w:t>
      </w:r>
      <w:proofErr w:type="spellEnd"/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__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):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ab/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Text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</w:t>
      </w:r>
      <w:proofErr w:type="spellStart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IronApp</w:t>
      </w:r>
      <w:proofErr w:type="spell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ab/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boton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Button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()</w:t>
      </w:r>
      <w:proofErr w:type="gram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ab/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boton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Text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'Saludar'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ab/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boton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Dock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DockStyle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Fill</w:t>
      </w:r>
      <w:proofErr w:type="spell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ab/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boton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Click</w:t>
      </w:r>
      <w:proofErr w:type="spell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+=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lambda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*</w:t>
      </w:r>
      <w:proofErr w:type="spell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args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: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MessageBox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Show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gram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 xml:space="preserve">'Hola desde </w:t>
      </w:r>
      <w:proofErr w:type="spellStart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IronPython</w:t>
      </w:r>
      <w:proofErr w:type="spellEnd"/>
      <w:r w:rsidRPr="003B3AEF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! :D'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ab/>
      </w: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Controls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Add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spellStart"/>
      <w:proofErr w:type="gram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self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boton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</w:t>
      </w:r>
      <w:proofErr w:type="gramEnd"/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=</w:t>
      </w:r>
      <w:r w:rsidRPr="003B3AEF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App()</w:t>
      </w: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Application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EnableVisualStyles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()</w:t>
      </w:r>
      <w:proofErr w:type="gramEnd"/>
    </w:p>
    <w:p w:rsidR="003B3AEF" w:rsidRPr="003B3AEF" w:rsidRDefault="003B3AEF" w:rsidP="003B3A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Application</w:t>
      </w:r>
      <w:r w:rsidRPr="003B3AEF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.</w:t>
      </w:r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Run</w:t>
      </w:r>
      <w:proofErr w:type="spell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gramEnd"/>
      <w:r w:rsidRPr="003B3AEF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app)</w:t>
      </w:r>
    </w:p>
    <w:p w:rsidR="003B3AEF" w:rsidRPr="003B3AEF" w:rsidRDefault="003B3AEF" w:rsidP="003B3AEF">
      <w:pPr>
        <w:spacing w:before="360" w:after="360" w:line="240" w:lineRule="auto"/>
        <w:rPr>
          <w:ins w:id="4" w:author="Unknown"/>
          <w:rFonts w:ascii="Times New Roman" w:eastAsia="Times New Roman" w:hAnsi="Times New Roman" w:cs="Times New Roman"/>
          <w:sz w:val="24"/>
          <w:szCs w:val="24"/>
          <w:lang w:eastAsia="es-ES"/>
        </w:rPr>
      </w:pPr>
      <w:ins w:id="5" w:author="Unknown">
        <w:r w:rsidRPr="003B3AEF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lastRenderedPageBreak/>
          <w:t>L</w:t>
        </w:r>
      </w:ins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a aplicación está completamente escrita en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a excepción del punto de entrada de la aplicación (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Program.cs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). Compila y ejecuta presionando </w:t>
      </w:r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F5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B3AEF" w:rsidRPr="003B3AEF" w:rsidRDefault="003B3AEF" w:rsidP="003B3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3B3AEF" w:rsidRPr="003B3AEF" w:rsidRDefault="003B3AEF" w:rsidP="003B3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3B3AEF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RESUMEN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En este artículo hemos visto cómo crear aplicaciones con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es una implementación de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python2.7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escrita en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C#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Te </w:t>
      </w:r>
      <w:proofErr w:type="spellStart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recomiento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utilices el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REPL de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para investigar y aprender </w:t>
      </w:r>
      <w:proofErr w:type="spellStart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mas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sobre esta fantástica implementación.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Para crear aplicaciones personales, o que solamente vas a instalar en ordenadores que tú mismo administras, puedes utilizar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ipy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e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ipyc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(incluso puedes simplemente utilizar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ipy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y nunca compilar aplicaciones para ser distribuidas). En caso de compilar con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ipyc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para instalar aplicaciones en equipos que no tienen instalado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te recomiendo que si la aplicación es muy pequeña leas un poco de documentación para no tener que utilizar la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librería estándar de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 Por el contrario, si creas una aplicación de gran tamaño, los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megabytes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adicionales de la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stdlib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serán despreciables y merece la pena utilizarla.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Si quieres distribuir aplicaciones a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desconocidos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por ejemplo a través de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Internet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te recomiendo que desarrolles tu aplicación desde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visual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studio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añadiendo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desde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NuGet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 La razón es que los programas empaquetados con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ipyc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serán reconocidos como maliciosos por muchos antivirus, de manera que los potenciales usuarios de tu aplicación podrían desconfiar de </w:t>
      </w:r>
      <w:proofErr w:type="spellStart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tí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desarrollador.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Compilar desde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visual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studio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presionando </w:t>
      </w:r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F5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no tiene este problema, y es la mejor opción para crear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aplicaciones profesionales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 En este caso, la aplicación no será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standalone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pero puedes crear un instalador </w:t>
      </w:r>
      <w:proofErr w:type="spellStart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facilmente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fldChar w:fldCharType="begin"/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instrText xml:space="preserve"> HYPERLINK "https://installforge.net/" \t "_blank" </w:instrTex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fldChar w:fldCharType="separate"/>
      </w:r>
      <w:r w:rsidRPr="003B3AEF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eastAsia="es-ES"/>
        </w:rPr>
        <w:t>InstallForge</w:t>
      </w:r>
      <w:proofErr w:type="spellEnd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fldChar w:fldCharType="end"/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o con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fldChar w:fldCharType="begin"/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instrText xml:space="preserve"> HYPERLINK "https://jrsoftware.org/isinfo.php" \t "_blank" </w:instrTex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fldChar w:fldCharType="separate"/>
      </w:r>
      <w:r w:rsidRPr="003B3AEF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u w:val="single"/>
          <w:lang w:eastAsia="es-ES"/>
        </w:rPr>
        <w:t>InnoSetup</w:t>
      </w:r>
      <w:proofErr w:type="spellEnd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fldChar w:fldCharType="end"/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(recomiendo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InnoSetup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porque, aunque es un poco </w:t>
      </w:r>
      <w:proofErr w:type="spellStart"/>
      <w:proofErr w:type="gramStart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mas</w:t>
      </w:r>
      <w:proofErr w:type="spellEnd"/>
      <w:proofErr w:type="gram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difícil, los instaladores que produce son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mas</w:t>
      </w:r>
      <w:proofErr w:type="spellEnd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limpios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a ojos de los antivirus).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Recomiendo que empieces creando la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interfaz gráfica de tus aplicaciones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desde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visual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studio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 aprovechando la vista diseño, ya que el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Explorador de propiedades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es una buena vía para aprender qué propiedades, así como qué eventos soportan, los distintos controles que podemos añadir a un formulario.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 obstante, con el tiempo querrás hacer cosas </w:t>
      </w:r>
      <w:proofErr w:type="spellStart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mas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avanzadas, y preferirás que tus aplicaciones sean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puro 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 Personalmente yo suelo aprovechar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Form1.cs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Form1.Designer.cs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y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Form1.resx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(o sea el formulario que puedes editar visualmente) para crear la </w:t>
      </w:r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ventana principal de la aplicación</w:t>
      </w: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 Pero para crear ventanas secundarias que se abren en respuesta a eventos prefiero crearlas completamente en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3AEF" w:rsidRPr="003B3AEF" w:rsidRDefault="003B3AEF" w:rsidP="003B3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Espero que te haya gustado este artículo, y que haya sido de utilidad para </w:t>
      </w:r>
      <w:proofErr w:type="spellStart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tí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Intentaré escribir </w:t>
      </w:r>
      <w:proofErr w:type="spellStart"/>
      <w:proofErr w:type="gramStart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mas</w:t>
      </w:r>
      <w:proofErr w:type="spellEnd"/>
      <w:proofErr w:type="gram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sobre </w:t>
      </w:r>
      <w:proofErr w:type="spellStart"/>
      <w:r w:rsidRPr="003B3AEF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IronPython</w:t>
      </w:r>
      <w:proofErr w:type="spell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próximamente.</w:t>
      </w:r>
    </w:p>
    <w:p w:rsidR="003B3AEF" w:rsidRPr="003B3AEF" w:rsidRDefault="003B3AEF" w:rsidP="003B3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Un saludo</w:t>
      </w:r>
      <w:proofErr w:type="gramStart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  <w:proofErr w:type="gramEnd"/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3B3AEF" w:rsidRPr="003B3AEF" w:rsidRDefault="003B3AEF" w:rsidP="003B3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B3AEF" w:rsidRPr="003B3AEF" w:rsidRDefault="003B3AEF" w:rsidP="003B3AE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r w:rsidRPr="003B3AEF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CONTINÚA LEYENDO:</w:t>
      </w:r>
    </w:p>
    <w:p w:rsidR="003B3AEF" w:rsidRPr="003B3AEF" w:rsidRDefault="003B3AEF" w:rsidP="003B3A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hyperlink r:id="rId13" w:history="1">
        <w:proofErr w:type="spellStart"/>
        <w:r w:rsidRPr="003B3AE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IronPython</w:t>
        </w:r>
        <w:proofErr w:type="spellEnd"/>
        <w:r w:rsidRPr="003B3AE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 xml:space="preserve"> - Página principal</w:t>
        </w:r>
      </w:hyperlink>
    </w:p>
    <w:p w:rsidR="003B3AEF" w:rsidRPr="003B3AEF" w:rsidRDefault="003B3AEF" w:rsidP="003B3A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hyperlink r:id="rId14" w:history="1">
        <w:proofErr w:type="spellStart"/>
        <w:r w:rsidRPr="003B3AE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Form</w:t>
        </w:r>
        <w:proofErr w:type="spellEnd"/>
        <w:r w:rsidRPr="003B3AE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 xml:space="preserve"> - Propiedades</w:t>
        </w:r>
      </w:hyperlink>
    </w:p>
    <w:p w:rsidR="003B3AEF" w:rsidRPr="003B3AEF" w:rsidRDefault="003B3AEF" w:rsidP="003B3A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hyperlink r:id="rId15" w:history="1">
        <w:proofErr w:type="spellStart"/>
        <w:r w:rsidRPr="003B3AE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Form</w:t>
        </w:r>
        <w:proofErr w:type="spellEnd"/>
        <w:r w:rsidRPr="003B3AE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 xml:space="preserve"> - Menú</w:t>
        </w:r>
      </w:hyperlink>
    </w:p>
    <w:p w:rsidR="003B3AEF" w:rsidRPr="003B3AEF" w:rsidRDefault="003B3AEF" w:rsidP="003B3A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hyperlink r:id="rId16" w:history="1">
        <w:proofErr w:type="spellStart"/>
        <w:r w:rsidRPr="003B3AE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MessageBox</w:t>
        </w:r>
        <w:proofErr w:type="spellEnd"/>
      </w:hyperlink>
    </w:p>
    <w:p w:rsidR="003B3AEF" w:rsidRPr="003B3AEF" w:rsidRDefault="003B3AEF" w:rsidP="003B3A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hyperlink r:id="rId17" w:history="1">
        <w:proofErr w:type="spellStart"/>
        <w:r w:rsidRPr="003B3AE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NotifyIcon</w:t>
        </w:r>
        <w:proofErr w:type="spellEnd"/>
      </w:hyperlink>
    </w:p>
    <w:p w:rsidR="003B3AEF" w:rsidRPr="003B3AEF" w:rsidRDefault="003B3AEF" w:rsidP="003B3A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hyperlink r:id="rId18" w:history="1">
        <w:r w:rsidRPr="003B3AE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Diálogos de selección</w:t>
        </w:r>
      </w:hyperlink>
    </w:p>
    <w:p w:rsidR="003B3AEF" w:rsidRPr="003B3AEF" w:rsidRDefault="003B3AEF" w:rsidP="003B3A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hyperlink r:id="rId19" w:history="1">
        <w:r w:rsidRPr="003B3AE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 xml:space="preserve">Eventos de </w:t>
        </w:r>
        <w:proofErr w:type="spellStart"/>
        <w:r w:rsidRPr="003B3AE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Form</w:t>
        </w:r>
        <w:proofErr w:type="spellEnd"/>
        <w:r w:rsidRPr="003B3AE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 xml:space="preserve"> y Controles</w:t>
        </w:r>
      </w:hyperlink>
    </w:p>
    <w:p w:rsidR="003B3AEF" w:rsidRPr="003B3AEF" w:rsidRDefault="003B3AEF" w:rsidP="003B3A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hyperlink r:id="rId20" w:history="1">
        <w:r w:rsidRPr="003B3AE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ES"/>
          </w:rPr>
          <w:t>Diseño GUI</w:t>
        </w:r>
      </w:hyperlink>
    </w:p>
    <w:p w:rsidR="003B3AEF" w:rsidRPr="003B3AEF" w:rsidRDefault="003B3AEF" w:rsidP="003B3AEF">
      <w:pPr>
        <w:spacing w:before="360" w:after="360" w:line="240" w:lineRule="auto"/>
        <w:rPr>
          <w:ins w:id="6" w:author="Unknown"/>
          <w:rFonts w:ascii="Arial" w:eastAsia="Times New Roman" w:hAnsi="Arial" w:cs="Arial"/>
          <w:color w:val="000000"/>
          <w:sz w:val="27"/>
          <w:szCs w:val="27"/>
          <w:lang w:eastAsia="es-ES"/>
        </w:rPr>
      </w:pPr>
      <w:ins w:id="7" w:author="Unknown">
        <w:r w:rsidRPr="003B3AEF">
          <w:rPr>
            <w:rFonts w:ascii="Arial" w:eastAsia="Times New Roman" w:hAnsi="Arial" w:cs="Arial"/>
            <w:color w:val="000000"/>
            <w:sz w:val="27"/>
            <w:szCs w:val="27"/>
            <w:lang w:eastAsia="es-ES"/>
          </w:rPr>
          <w:br/>
        </w:r>
      </w:ins>
    </w:p>
    <w:p w:rsidR="003B3AEF" w:rsidRPr="003B3AEF" w:rsidRDefault="003B3AEF" w:rsidP="003B3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Arial" w:eastAsia="Times New Roman" w:hAnsi="Arial" w:cs="Arial"/>
          <w:color w:val="000000"/>
          <w:sz w:val="27"/>
          <w:szCs w:val="27"/>
          <w:lang w:eastAsia="es-ES"/>
        </w:rPr>
        <w:br/>
      </w:r>
    </w:p>
    <w:p w:rsidR="003B3AEF" w:rsidRPr="003B3AEF" w:rsidRDefault="003B3AEF" w:rsidP="003B3A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sz w:val="24"/>
          <w:szCs w:val="24"/>
          <w:lang w:eastAsia="es-ES"/>
        </w:rPr>
        <w:t>LIKEDISLIKE</w:t>
      </w:r>
    </w:p>
    <w:p w:rsidR="003B3AEF" w:rsidRPr="003B3AEF" w:rsidRDefault="003B3AEF" w:rsidP="003B3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bdr w:val="single" w:sz="6" w:space="6" w:color="808080" w:frame="1"/>
          <w:lang w:eastAsia="es-ES"/>
        </w:rPr>
        <w:t>¿Te ha gustado esta página?</w:t>
      </w:r>
    </w:p>
    <w:p w:rsidR="003B3AEF" w:rsidRPr="003B3AEF" w:rsidRDefault="003B3AEF" w:rsidP="003B3A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proofErr w:type="gramStart"/>
      <w:r w:rsidRPr="003B3AEF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comparte</w:t>
      </w:r>
      <w:proofErr w:type="gramEnd"/>
      <w:r w:rsidRPr="003B3AEF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 xml:space="preserve"> esta página</w:t>
      </w:r>
    </w:p>
    <w:p w:rsidR="003B3AEF" w:rsidRPr="003B3AEF" w:rsidRDefault="003B3AEF" w:rsidP="003B3AE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3B3AEF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3B3AEF" w:rsidRPr="003B3AEF" w:rsidRDefault="003B3AEF" w:rsidP="003B3A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14pt;height:35.25pt" o:ole="">
            <v:imagedata r:id="rId21" o:title=""/>
          </v:shape>
          <w:control r:id="rId22" w:name="DefaultOcxName" w:shapeid="_x0000_i1031"/>
        </w:object>
      </w:r>
      <w:r w:rsidRPr="003B3A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 </w:t>
      </w:r>
      <w:r w:rsidRPr="003B3AE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s-ES"/>
        </w:rPr>
        <w:drawing>
          <wp:inline distT="0" distB="0" distL="0" distR="0">
            <wp:extent cx="9525" cy="9525"/>
            <wp:effectExtent l="0" t="0" r="0" b="0"/>
            <wp:docPr id="1" name="Imagen 1" descr="https://www.paypal.com/es_ES/i/scr/pix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paypal.com/es_ES/i/scr/pixel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AEF" w:rsidRPr="003B3AEF" w:rsidRDefault="003B3AEF" w:rsidP="003B3AE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3B3AEF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3B3AEF" w:rsidRPr="003B3AEF" w:rsidRDefault="003B3AEF" w:rsidP="003B3A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proofErr w:type="gramStart"/>
      <w:r w:rsidRPr="003B3AEF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mis</w:t>
      </w:r>
      <w:proofErr w:type="gramEnd"/>
      <w:r w:rsidRPr="003B3AEF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 xml:space="preserve"> redes sociales</w:t>
      </w:r>
    </w:p>
    <w:p w:rsidR="003B3AEF" w:rsidRPr="003B3AEF" w:rsidRDefault="003B3AEF" w:rsidP="003B3AEF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s-ES"/>
        </w:rPr>
      </w:pPr>
      <w:hyperlink r:id="rId24" w:history="1">
        <w:r w:rsidRPr="003B3AEF">
          <w:rPr>
            <w:rFonts w:ascii="Times New Roman" w:eastAsia="Times New Roman" w:hAnsi="Times New Roman" w:cs="Times New Roman"/>
            <w:b/>
            <w:bCs/>
            <w:color w:val="FFFFFF"/>
            <w:sz w:val="27"/>
            <w:szCs w:val="27"/>
            <w:lang w:eastAsia="es-ES"/>
          </w:rPr>
          <w:t>tecnobillo</w:t>
        </w:r>
        <w:r w:rsidRPr="003B3AEF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s-ES"/>
          </w:rPr>
          <w:t>22 de Mayo de 2022 a las 11:48:13</w:t>
        </w:r>
      </w:hyperlink>
    </w:p>
    <w:p w:rsidR="0092271E" w:rsidRDefault="0092271E">
      <w:bookmarkStart w:id="8" w:name="_GoBack"/>
      <w:bookmarkEnd w:id="8"/>
    </w:p>
    <w:sectPr w:rsidR="00922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F6B70"/>
    <w:multiLevelType w:val="multilevel"/>
    <w:tmpl w:val="EC42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F4446"/>
    <w:multiLevelType w:val="multilevel"/>
    <w:tmpl w:val="007C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D24EA"/>
    <w:multiLevelType w:val="multilevel"/>
    <w:tmpl w:val="A040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E2807"/>
    <w:multiLevelType w:val="multilevel"/>
    <w:tmpl w:val="B102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4B52DD"/>
    <w:multiLevelType w:val="multilevel"/>
    <w:tmpl w:val="7AC2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A1F0E"/>
    <w:multiLevelType w:val="multilevel"/>
    <w:tmpl w:val="1074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B545C"/>
    <w:multiLevelType w:val="multilevel"/>
    <w:tmpl w:val="1B1A3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8831A1"/>
    <w:multiLevelType w:val="multilevel"/>
    <w:tmpl w:val="309E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DE46EB"/>
    <w:multiLevelType w:val="multilevel"/>
    <w:tmpl w:val="C996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5D149A"/>
    <w:multiLevelType w:val="multilevel"/>
    <w:tmpl w:val="1526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B7D85"/>
    <w:multiLevelType w:val="multilevel"/>
    <w:tmpl w:val="3AB0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9"/>
  </w:num>
  <w:num w:numId="5">
    <w:abstractNumId w:val="5"/>
  </w:num>
  <w:num w:numId="6">
    <w:abstractNumId w:val="10"/>
  </w:num>
  <w:num w:numId="7">
    <w:abstractNumId w:val="3"/>
  </w:num>
  <w:num w:numId="8">
    <w:abstractNumId w:val="4"/>
  </w:num>
  <w:num w:numId="9">
    <w:abstractNumId w:val="6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EF"/>
    <w:rsid w:val="003B3AEF"/>
    <w:rsid w:val="0092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8A05B9-B4FB-4254-94F1-8ED896EE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B3A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3B3A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3B3A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AE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B3AE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B3AE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B3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B3AE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B3AEF"/>
    <w:rPr>
      <w:color w:val="800080"/>
      <w:u w:val="single"/>
    </w:rPr>
  </w:style>
  <w:style w:type="character" w:styleId="nfasis">
    <w:name w:val="Emphasis"/>
    <w:basedOn w:val="Fuentedeprrafopredeter"/>
    <w:uiPriority w:val="20"/>
    <w:qFormat/>
    <w:rsid w:val="003B3AEF"/>
    <w:rPr>
      <w:i/>
      <w:iCs/>
    </w:rPr>
  </w:style>
  <w:style w:type="character" w:styleId="Textoennegrita">
    <w:name w:val="Strong"/>
    <w:basedOn w:val="Fuentedeprrafopredeter"/>
    <w:uiPriority w:val="22"/>
    <w:qFormat/>
    <w:rsid w:val="003B3AE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B3AE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3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3AE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1">
    <w:name w:val="c1"/>
    <w:basedOn w:val="Fuentedeprrafopredeter"/>
    <w:rsid w:val="003B3AEF"/>
  </w:style>
  <w:style w:type="character" w:customStyle="1" w:styleId="k">
    <w:name w:val="k"/>
    <w:basedOn w:val="Fuentedeprrafopredeter"/>
    <w:rsid w:val="003B3AEF"/>
  </w:style>
  <w:style w:type="character" w:customStyle="1" w:styleId="n">
    <w:name w:val="n"/>
    <w:basedOn w:val="Fuentedeprrafopredeter"/>
    <w:rsid w:val="003B3AEF"/>
  </w:style>
  <w:style w:type="character" w:customStyle="1" w:styleId="ow">
    <w:name w:val="ow"/>
    <w:basedOn w:val="Fuentedeprrafopredeter"/>
    <w:rsid w:val="003B3AEF"/>
  </w:style>
  <w:style w:type="character" w:customStyle="1" w:styleId="nb">
    <w:name w:val="nb"/>
    <w:basedOn w:val="Fuentedeprrafopredeter"/>
    <w:rsid w:val="003B3AEF"/>
  </w:style>
  <w:style w:type="character" w:customStyle="1" w:styleId="p">
    <w:name w:val="p"/>
    <w:basedOn w:val="Fuentedeprrafopredeter"/>
    <w:rsid w:val="003B3AEF"/>
  </w:style>
  <w:style w:type="character" w:customStyle="1" w:styleId="mi">
    <w:name w:val="mi"/>
    <w:basedOn w:val="Fuentedeprrafopredeter"/>
    <w:rsid w:val="003B3AEF"/>
  </w:style>
  <w:style w:type="character" w:customStyle="1" w:styleId="s1">
    <w:name w:val="s1"/>
    <w:basedOn w:val="Fuentedeprrafopredeter"/>
    <w:rsid w:val="003B3AEF"/>
  </w:style>
  <w:style w:type="character" w:customStyle="1" w:styleId="si">
    <w:name w:val="si"/>
    <w:basedOn w:val="Fuentedeprrafopredeter"/>
    <w:rsid w:val="003B3AEF"/>
  </w:style>
  <w:style w:type="character" w:customStyle="1" w:styleId="o">
    <w:name w:val="o"/>
    <w:basedOn w:val="Fuentedeprrafopredeter"/>
    <w:rsid w:val="003B3AEF"/>
  </w:style>
  <w:style w:type="character" w:customStyle="1" w:styleId="sa">
    <w:name w:val="sa"/>
    <w:basedOn w:val="Fuentedeprrafopredeter"/>
    <w:rsid w:val="003B3AEF"/>
  </w:style>
  <w:style w:type="character" w:customStyle="1" w:styleId="kn">
    <w:name w:val="kn"/>
    <w:basedOn w:val="Fuentedeprrafopredeter"/>
    <w:rsid w:val="003B3AEF"/>
  </w:style>
  <w:style w:type="character" w:customStyle="1" w:styleId="nn">
    <w:name w:val="nn"/>
    <w:basedOn w:val="Fuentedeprrafopredeter"/>
    <w:rsid w:val="003B3AEF"/>
  </w:style>
  <w:style w:type="character" w:customStyle="1" w:styleId="nc">
    <w:name w:val="nc"/>
    <w:basedOn w:val="Fuentedeprrafopredeter"/>
    <w:rsid w:val="003B3AEF"/>
  </w:style>
  <w:style w:type="character" w:customStyle="1" w:styleId="fm">
    <w:name w:val="fm"/>
    <w:basedOn w:val="Fuentedeprrafopredeter"/>
    <w:rsid w:val="003B3AEF"/>
  </w:style>
  <w:style w:type="character" w:customStyle="1" w:styleId="bp">
    <w:name w:val="bp"/>
    <w:basedOn w:val="Fuentedeprrafopredeter"/>
    <w:rsid w:val="003B3AEF"/>
  </w:style>
  <w:style w:type="character" w:customStyle="1" w:styleId="w">
    <w:name w:val="w"/>
    <w:basedOn w:val="Fuentedeprrafopredeter"/>
    <w:rsid w:val="003B3AEF"/>
  </w:style>
  <w:style w:type="character" w:customStyle="1" w:styleId="na">
    <w:name w:val="na"/>
    <w:basedOn w:val="Fuentedeprrafopredeter"/>
    <w:rsid w:val="003B3AEF"/>
  </w:style>
  <w:style w:type="character" w:customStyle="1" w:styleId="nf">
    <w:name w:val="nf"/>
    <w:basedOn w:val="Fuentedeprrafopredeter"/>
    <w:rsid w:val="003B3AEF"/>
  </w:style>
  <w:style w:type="character" w:customStyle="1" w:styleId="s">
    <w:name w:val="s"/>
    <w:basedOn w:val="Fuentedeprrafopredeter"/>
    <w:rsid w:val="003B3AEF"/>
  </w:style>
  <w:style w:type="character" w:customStyle="1" w:styleId="kt">
    <w:name w:val="kt"/>
    <w:basedOn w:val="Fuentedeprrafopredeter"/>
    <w:rsid w:val="003B3AEF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B3AE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B3AEF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B3AE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B3AEF"/>
    <w:rPr>
      <w:rFonts w:ascii="Arial" w:eastAsia="Times New Roman" w:hAnsi="Arial" w:cs="Arial"/>
      <w:vanish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0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0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1651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1520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5043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s-es/dotnet/csharp/programming-guide/delegates/" TargetMode="External"/><Relationship Id="rId13" Type="http://schemas.openxmlformats.org/officeDocument/2006/relationships/hyperlink" Target="https://tecnobillo.com/sections/python-en-windows/ironpython/ironpython.html" TargetMode="External"/><Relationship Id="rId18" Type="http://schemas.openxmlformats.org/officeDocument/2006/relationships/hyperlink" Target="https://tecnobillo.com/sections/python-en-windows/ironpython/sections/dialogs/dialogs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2.wmf"/><Relationship Id="rId7" Type="http://schemas.openxmlformats.org/officeDocument/2006/relationships/hyperlink" Target="https://ironpython.net/" TargetMode="External"/><Relationship Id="rId12" Type="http://schemas.openxmlformats.org/officeDocument/2006/relationships/hyperlink" Target="https://visualstudio.microsoft.com/es/free-developer-offers/" TargetMode="External"/><Relationship Id="rId17" Type="http://schemas.openxmlformats.org/officeDocument/2006/relationships/hyperlink" Target="https://tecnobillo.com/sections/python-en-windows/ironpython/sections/notifyicon/notifyicon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cnobillo.com/sections/python-en-windows/ironpython/sections/messagebox/messagebox.html" TargetMode="External"/><Relationship Id="rId20" Type="http://schemas.openxmlformats.org/officeDocument/2006/relationships/hyperlink" Target="https://tecnobillo.com/sections/python-en-windows/ironpython/sections/disenho-gui/disenho-gu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IronLanguages/ironpython3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tecnobillo.com/apps/contacta-con-tecnobillo/contacta-con-tecnobillo.html" TargetMode="External"/><Relationship Id="rId5" Type="http://schemas.openxmlformats.org/officeDocument/2006/relationships/hyperlink" Target="https://ironpython.net/" TargetMode="External"/><Relationship Id="rId15" Type="http://schemas.openxmlformats.org/officeDocument/2006/relationships/hyperlink" Target="https://tecnobillo.com/sections/python-en-windows/ironpython/sections/form-menu/form-menu.html" TargetMode="External"/><Relationship Id="rId23" Type="http://schemas.openxmlformats.org/officeDocument/2006/relationships/image" Target="media/image3.gif"/><Relationship Id="rId10" Type="http://schemas.openxmlformats.org/officeDocument/2006/relationships/hyperlink" Target="https://ironpython.net/" TargetMode="External"/><Relationship Id="rId19" Type="http://schemas.openxmlformats.org/officeDocument/2006/relationships/hyperlink" Target="https://tecnobillo.com/sections/python-en-windows/ironpython/sections/eventos/evento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nobillo.com/sections/python-en-windows/pythonnet/sections/cronometro-pythonnet/cronometro-pythonnet.html" TargetMode="External"/><Relationship Id="rId14" Type="http://schemas.openxmlformats.org/officeDocument/2006/relationships/hyperlink" Target="https://tecnobillo.com/sections/python-en-windows/ironpython/sections/form-propiedades/form-propiedades.html" TargetMode="External"/><Relationship Id="rId22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3527</Words>
  <Characters>19403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</cp:revision>
  <dcterms:created xsi:type="dcterms:W3CDTF">2022-12-28T20:34:00Z</dcterms:created>
  <dcterms:modified xsi:type="dcterms:W3CDTF">2022-12-28T20:35:00Z</dcterms:modified>
</cp:coreProperties>
</file>